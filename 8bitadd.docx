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EDCE4" w14:textId="77777777" w:rsidR="00D57E05" w:rsidRDefault="00D57E05">
      <w:pPr>
        <w:rPr>
          <w:ins w:id="0" w:author="harini reddy" w:date="2024-01-09T14:30:00Z"/>
          <w:b/>
          <w:bCs/>
        </w:rPr>
      </w:pPr>
      <w:ins w:id="1" w:author="harini reddy" w:date="2024-01-09T14:30:00Z">
        <w:r w:rsidRPr="00D57E05">
          <w:rPr>
            <w:b/>
            <w:bCs/>
          </w:rPr>
          <w:t>8-BIT ADDITION</w:t>
        </w:r>
        <w:r w:rsidRPr="00D57E05">
          <w:br/>
        </w:r>
        <w:r w:rsidRPr="00D57E05">
          <w:br/>
        </w:r>
        <w:r w:rsidRPr="00D57E05">
          <w:br/>
        </w:r>
        <w:r w:rsidRPr="00D57E05">
          <w:rPr>
            <w:b/>
            <w:bCs/>
          </w:rPr>
          <w:t>EXP NO: 1</w:t>
        </w:r>
        <w:r w:rsidRPr="00D57E05">
          <w:br/>
        </w:r>
        <w:r w:rsidRPr="00D57E05">
          <w:rPr>
            <w:b/>
            <w:bCs/>
          </w:rPr>
          <w:t>AIM:</w:t>
        </w:r>
        <w:r w:rsidRPr="00D57E05">
          <w:t>To write an assembly language program to implement 8-bit addition using 8085 processor.</w:t>
        </w:r>
        <w:r w:rsidRPr="00D57E05">
          <w:br/>
        </w:r>
        <w:r w:rsidRPr="00D57E05">
          <w:br/>
        </w:r>
        <w:r w:rsidRPr="00D57E05">
          <w:rPr>
            <w:b/>
            <w:bCs/>
          </w:rPr>
          <w:t>ALGORITHM: </w:t>
        </w:r>
        <w:r w:rsidRPr="00D57E05">
          <w:br/>
          <w:t>1)      Start the program by loading the first data into the accumulator.</w:t>
        </w:r>
        <w:r w:rsidRPr="00D57E05">
          <w:br/>
          <w:t>2)      Move the data to a register.</w:t>
        </w:r>
        <w:r w:rsidRPr="00D57E05">
          <w:br/>
          <w:t>3)      Get the second data and load it into the accumulator.</w:t>
        </w:r>
        <w:r w:rsidRPr="00D57E05">
          <w:br/>
          <w:t>4)      Add the two register contents.</w:t>
        </w:r>
        <w:r w:rsidRPr="00D57E05">
          <w:br/>
          <w:t>5)      Check for carry.</w:t>
        </w:r>
        <w:r w:rsidRPr="00D57E05">
          <w:br/>
          <w:t>6)      Store the value of sum and carry in the memory location.</w:t>
        </w:r>
        <w:r w:rsidRPr="00D57E05">
          <w:br/>
          <w:t>7)      Halt.</w:t>
        </w:r>
        <w:r w:rsidRPr="00D57E05">
          <w:br/>
        </w:r>
        <w:r w:rsidRPr="00D57E05">
          <w:rPr>
            <w:b/>
            <w:bCs/>
          </w:rPr>
          <w:t>PROGRAM: </w:t>
        </w:r>
        <w:r w:rsidRPr="00D57E05">
          <w:br/>
          <w:t>LDA 8500 </w:t>
        </w:r>
        <w:r w:rsidRPr="00D57E05">
          <w:br/>
          <w:t>MOV B, A </w:t>
        </w:r>
        <w:r w:rsidRPr="00D57E05">
          <w:br/>
          <w:t>LDA 8501 </w:t>
        </w:r>
        <w:r w:rsidRPr="00D57E05">
          <w:br/>
          <w:t>ADD B </w:t>
        </w:r>
        <w:r w:rsidRPr="00D57E05">
          <w:br/>
          <w:t>STA 8502 </w:t>
        </w:r>
        <w:r w:rsidRPr="00D57E05">
          <w:br/>
          <w:t>RST 1</w:t>
        </w:r>
        <w:r w:rsidRPr="00D57E05">
          <w:br/>
        </w:r>
        <w:r w:rsidRPr="00D57E05">
          <w:rPr>
            <w:b/>
            <w:bCs/>
          </w:rPr>
          <w:t>INPUT:</w:t>
        </w:r>
        <w:r w:rsidRPr="00D57E05">
          <w:br/>
        </w:r>
        <w:r w:rsidRPr="00D57E05">
          <w:br/>
        </w:r>
        <w:r w:rsidRPr="00D57E05">
          <w:br/>
        </w:r>
        <w:r w:rsidRPr="00D57E05">
          <w:rPr>
            <w:b/>
            <w:bCs/>
          </w:rPr>
          <w:t> </w:t>
        </w:r>
        <w:r w:rsidRPr="00D57E05">
          <w:br/>
        </w:r>
        <w:r w:rsidRPr="00D57E05">
          <w:br/>
        </w:r>
        <w:r w:rsidRPr="00D57E05">
          <w:rPr>
            <w:noProof/>
          </w:rPr>
          <w:drawing>
            <wp:inline distT="0" distB="0" distL="0" distR="0" wp14:anchorId="66C1B869" wp14:editId="30CC7EEB">
              <wp:extent cx="4153260" cy="2651990"/>
              <wp:effectExtent l="0" t="0" r="0" b="0"/>
              <wp:docPr id="2003011563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03011563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53260" cy="26519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D57E05">
          <w:br/>
          <w:t> </w:t>
        </w:r>
        <w:r w:rsidRPr="00D57E05">
          <w:br/>
        </w:r>
        <w:r w:rsidRPr="00D57E05">
          <w:br/>
        </w:r>
        <w:r w:rsidRPr="00D57E05">
          <w:br/>
          <w:t> </w:t>
        </w:r>
        <w:r w:rsidRPr="00D57E05">
          <w:br/>
        </w:r>
        <w:r w:rsidRPr="00D57E05">
          <w:br/>
        </w:r>
        <w:r w:rsidRPr="00D57E05">
          <w:br/>
        </w:r>
        <w:r w:rsidRPr="00D57E05">
          <w:rPr>
            <w:b/>
            <w:bCs/>
          </w:rPr>
          <w:t>OUTPUT:</w:t>
        </w:r>
        <w:r w:rsidRPr="00D57E05">
          <w:br/>
        </w:r>
        <w:r w:rsidRPr="00D57E05">
          <w:rPr>
            <w:noProof/>
          </w:rPr>
          <w:drawing>
            <wp:inline distT="0" distB="0" distL="0" distR="0" wp14:anchorId="25F37E7A" wp14:editId="7EAEDE21">
              <wp:extent cx="5731510" cy="3020060"/>
              <wp:effectExtent l="0" t="0" r="2540" b="8890"/>
              <wp:docPr id="1609903873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09903873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30200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BACD926" w14:textId="1168AB47" w:rsidR="00726B1E" w:rsidRDefault="00D57E05">
      <w:ins w:id="2" w:author="harini reddy" w:date="2024-01-09T14:30:00Z">
        <w:r w:rsidRPr="00D57E05">
          <w:br/>
        </w:r>
        <w:r w:rsidRPr="00D57E05">
          <w:br/>
          <w:t> </w:t>
        </w:r>
        <w:r w:rsidRPr="00D57E05">
          <w:br/>
        </w:r>
        <w:r w:rsidRPr="00D57E05">
          <w:br/>
        </w:r>
        <w:r w:rsidRPr="00D57E05">
          <w:br/>
          <w:t> </w:t>
        </w:r>
        <w:r w:rsidRPr="00D57E05">
          <w:br/>
        </w:r>
        <w:r w:rsidRPr="00D57E05">
          <w:br/>
        </w:r>
        <w:r w:rsidRPr="00D57E05">
          <w:br/>
          <w:t> </w:t>
        </w:r>
        <w:r w:rsidRPr="00D57E05">
          <w:br/>
        </w:r>
        <w:r w:rsidRPr="00D57E05">
          <w:br/>
        </w:r>
        <w:r w:rsidRPr="00D57E05">
          <w:br/>
          <w:t> </w:t>
        </w:r>
        <w:r w:rsidRPr="00D57E05">
          <w:br/>
        </w:r>
        <w:r w:rsidRPr="00D57E05">
          <w:br/>
        </w:r>
        <w:r w:rsidRPr="00D57E05">
          <w:br/>
        </w:r>
        <w:r w:rsidRPr="00D57E05">
          <w:rPr>
            <w:b/>
            <w:bCs/>
          </w:rPr>
          <w:t> </w:t>
        </w:r>
        <w:r w:rsidRPr="00D57E05">
          <w:br/>
        </w:r>
        <w:r w:rsidRPr="00D57E05">
          <w:br/>
        </w:r>
        <w:r w:rsidRPr="00D57E05">
          <w:br/>
        </w:r>
        <w:r w:rsidRPr="00D57E05">
          <w:rPr>
            <w:b/>
            <w:bCs/>
          </w:rPr>
          <w:t> </w:t>
        </w:r>
        <w:r w:rsidRPr="00D57E05">
          <w:br/>
        </w:r>
        <w:r w:rsidRPr="00D57E05">
          <w:br/>
        </w:r>
        <w:r w:rsidRPr="00D57E05">
          <w:br/>
        </w:r>
        <w:r w:rsidRPr="00D57E05">
          <w:rPr>
            <w:b/>
            <w:bCs/>
          </w:rPr>
          <w:t> </w:t>
        </w:r>
        <w:r w:rsidRPr="00D57E05">
          <w:br/>
        </w:r>
        <w:r w:rsidRPr="00D57E05">
          <w:br/>
        </w:r>
        <w:r w:rsidRPr="00D57E05">
          <w:br/>
        </w:r>
        <w:r w:rsidRPr="00D57E05">
          <w:rPr>
            <w:b/>
            <w:bCs/>
          </w:rPr>
          <w:t> </w:t>
        </w:r>
        <w:r w:rsidRPr="00D57E05">
          <w:br/>
        </w:r>
        <w:r w:rsidRPr="00D57E05">
          <w:br/>
        </w:r>
        <w:r w:rsidRPr="00D57E05">
          <w:br/>
        </w:r>
        <w:r w:rsidRPr="00D57E05">
          <w:rPr>
            <w:b/>
            <w:bCs/>
          </w:rPr>
          <w:t> </w:t>
        </w:r>
        <w:r w:rsidRPr="00D57E05">
          <w:br/>
        </w:r>
        <w:r w:rsidRPr="00D57E05">
          <w:br/>
        </w:r>
        <w:r w:rsidRPr="00D57E05">
          <w:br/>
        </w:r>
        <w:r w:rsidRPr="00D57E05">
          <w:rPr>
            <w:b/>
            <w:bCs/>
          </w:rPr>
          <w:t>RESULT:</w:t>
        </w:r>
        <w:r w:rsidRPr="00D57E05">
          <w:t>Thus the program was executed successfully using 8085 processor simulator.</w:t>
        </w:r>
      </w:ins>
    </w:p>
    <w:sectPr w:rsidR="00726B1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9AF3C" w14:textId="77777777" w:rsidR="00E92231" w:rsidRDefault="00E92231" w:rsidP="00D57E05">
      <w:pPr>
        <w:spacing w:after="0" w:line="240" w:lineRule="auto"/>
      </w:pPr>
      <w:r>
        <w:separator/>
      </w:r>
    </w:p>
  </w:endnote>
  <w:endnote w:type="continuationSeparator" w:id="0">
    <w:p w14:paraId="571819EB" w14:textId="77777777" w:rsidR="00E92231" w:rsidRDefault="00E92231" w:rsidP="00D57E05">
      <w:pPr>
        <w:spacing w:after="0" w:line="240" w:lineRule="auto"/>
      </w:pPr>
      <w:r>
        <w:continuationSeparator/>
      </w:r>
    </w:p>
  </w:endnote>
  <w:endnote w:type="continuationNotice" w:id="1">
    <w:p w14:paraId="73857F5C" w14:textId="77777777" w:rsidR="00E92231" w:rsidRDefault="00E9223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13649" w14:textId="77777777" w:rsidR="00516226" w:rsidRDefault="005162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38F5D" w14:textId="77777777" w:rsidR="00E92231" w:rsidRDefault="00E92231" w:rsidP="00D57E05">
      <w:pPr>
        <w:spacing w:after="0" w:line="240" w:lineRule="auto"/>
      </w:pPr>
      <w:r>
        <w:separator/>
      </w:r>
    </w:p>
  </w:footnote>
  <w:footnote w:type="continuationSeparator" w:id="0">
    <w:p w14:paraId="5E9C2AA0" w14:textId="77777777" w:rsidR="00E92231" w:rsidRDefault="00E92231" w:rsidP="00D57E05">
      <w:pPr>
        <w:spacing w:after="0" w:line="240" w:lineRule="auto"/>
      </w:pPr>
      <w:r>
        <w:continuationSeparator/>
      </w:r>
    </w:p>
  </w:footnote>
  <w:footnote w:type="continuationNotice" w:id="1">
    <w:p w14:paraId="5A2A0364" w14:textId="77777777" w:rsidR="00E92231" w:rsidRDefault="00E9223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5C7DA" w14:textId="77777777" w:rsidR="00516226" w:rsidRDefault="005162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E05"/>
    <w:rsid w:val="001345DA"/>
    <w:rsid w:val="004E5667"/>
    <w:rsid w:val="00516226"/>
    <w:rsid w:val="00631947"/>
    <w:rsid w:val="00726B1E"/>
    <w:rsid w:val="0074113A"/>
    <w:rsid w:val="00A779B1"/>
    <w:rsid w:val="00C96C6A"/>
    <w:rsid w:val="00D57E05"/>
    <w:rsid w:val="00DC115A"/>
    <w:rsid w:val="00E762CC"/>
    <w:rsid w:val="00E9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A07510"/>
  <w15:chartTrackingRefBased/>
  <w15:docId w15:val="{C2A9D5D8-03AE-4584-AEE8-160035FD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7E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E05"/>
  </w:style>
  <w:style w:type="paragraph" w:styleId="Footer">
    <w:name w:val="footer"/>
    <w:basedOn w:val="Normal"/>
    <w:link w:val="FooterChar"/>
    <w:uiPriority w:val="99"/>
    <w:unhideWhenUsed/>
    <w:rsid w:val="00D57E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E05"/>
  </w:style>
  <w:style w:type="paragraph" w:styleId="Revision">
    <w:name w:val="Revision"/>
    <w:hidden/>
    <w:uiPriority w:val="99"/>
    <w:semiHidden/>
    <w:rsid w:val="005162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reddy</dc:creator>
  <cp:keywords/>
  <dc:description/>
  <cp:lastModifiedBy>harini reddy</cp:lastModifiedBy>
  <cp:revision>5</cp:revision>
  <cp:lastPrinted>2024-01-09T07:25:00Z</cp:lastPrinted>
  <dcterms:created xsi:type="dcterms:W3CDTF">2024-01-09T07:45:00Z</dcterms:created>
  <dcterms:modified xsi:type="dcterms:W3CDTF">2024-01-09T09:01:00Z</dcterms:modified>
</cp:coreProperties>
</file>